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C2AFF" w:rsidRDefault="001C6E60">
      <w:pPr>
        <w:spacing w:line="240" w:lineRule="auto"/>
        <w:jc w:val="both"/>
      </w:pPr>
      <w:r>
        <w:rPr>
          <w:rFonts w:ascii="Times New Roman" w:eastAsia="Times New Roman" w:hAnsi="Times New Roman" w:cs="Times New Roman"/>
        </w:rPr>
        <w:t>Statement of Purpose (DRAFT) (</w:t>
      </w:r>
      <w:r>
        <w:rPr>
          <w:rFonts w:ascii="Times New Roman" w:eastAsia="Times New Roman" w:hAnsi="Times New Roman" w:cs="Times New Roman"/>
          <w:i/>
          <w:iCs/>
        </w:rPr>
        <w:t>Ex.: Cornell</w:t>
      </w:r>
      <w:r>
        <w:rPr>
          <w:rFonts w:ascii="Times New Roman" w:eastAsia="Times New Roman" w:hAnsi="Times New Roman" w:cs="Times New Roman"/>
        </w:rPr>
        <w:t>)</w:t>
      </w:r>
    </w:p>
    <w:p w:rsidR="003C2AFF" w:rsidRDefault="001C6E60">
      <w:pPr>
        <w:spacing w:line="240" w:lineRule="auto"/>
        <w:jc w:val="both"/>
      </w:pPr>
      <w:r>
        <w:rPr>
          <w:rFonts w:ascii="Times New Roman" w:eastAsia="Times New Roman" w:hAnsi="Times New Roman" w:cs="Times New Roman"/>
        </w:rPr>
        <w:t>Nicholas Quirk</w:t>
      </w:r>
    </w:p>
    <w:p w:rsidR="003C2AFF" w:rsidRDefault="001C6E60">
      <w:pPr>
        <w:spacing w:line="240" w:lineRule="auto"/>
        <w:jc w:val="both"/>
      </w:pPr>
      <w:r>
        <w:rPr>
          <w:rFonts w:ascii="Times New Roman" w:eastAsia="Times New Roman" w:hAnsi="Times New Roman" w:cs="Times New Roman"/>
        </w:rPr>
        <w:t>10 December 2016</w:t>
      </w:r>
    </w:p>
    <w:p w:rsidR="003C2AFF" w:rsidRDefault="003C2AFF">
      <w:pPr>
        <w:spacing w:line="240" w:lineRule="auto"/>
        <w:jc w:val="both"/>
        <w:rPr>
          <w:rFonts w:ascii="Times New Roman" w:eastAsia="Times New Roman" w:hAnsi="Times New Roman" w:cs="Times New Roman"/>
        </w:rPr>
      </w:pPr>
    </w:p>
    <w:p w:rsidR="003C2AFF" w:rsidRDefault="001C6E60">
      <w:pPr>
        <w:spacing w:line="240" w:lineRule="auto"/>
        <w:jc w:val="both"/>
      </w:pPr>
      <w:r>
        <w:rPr>
          <w:rFonts w:ascii="Times New Roman" w:eastAsia="Times New Roman" w:hAnsi="Times New Roman" w:cs="Times New Roman"/>
        </w:rPr>
        <w:t xml:space="preserve">     Imagine the fantastic future that we see in so many science-fiction blockbusters and shows. My dream is to spend my life working on the edge of knowledge, doing physics </w:t>
      </w:r>
      <w:r>
        <w:rPr>
          <w:rFonts w:ascii="Times New Roman" w:eastAsia="Times New Roman" w:hAnsi="Times New Roman" w:cs="Times New Roman"/>
        </w:rPr>
        <w:t>research that will help turn this science-fiction fantasy into a reality. Pursuing a Ph.D. in experimental physics is my best next step toward reaching this goal. I have already been a part of some of the exciting forefronts of science with the following t</w:t>
      </w:r>
      <w:r>
        <w:rPr>
          <w:rFonts w:ascii="Times New Roman" w:eastAsia="Times New Roman" w:hAnsi="Times New Roman" w:cs="Times New Roman"/>
        </w:rPr>
        <w:t>hree undergraduate research endeavors:</w:t>
      </w:r>
    </w:p>
    <w:p w:rsidR="003C2AFF" w:rsidRDefault="001C6E60">
      <w:pPr>
        <w:numPr>
          <w:ilvl w:val="0"/>
          <w:numId w:val="1"/>
        </w:numPr>
        <w:spacing w:line="240" w:lineRule="auto"/>
        <w:jc w:val="both"/>
      </w:pPr>
      <w:r>
        <w:rPr>
          <w:rFonts w:ascii="Times New Roman" w:eastAsia="Times New Roman" w:hAnsi="Times New Roman" w:cs="Times New Roman"/>
        </w:rPr>
        <w:t xml:space="preserve">Internationally, with a research semester at </w:t>
      </w:r>
      <w:r>
        <w:rPr>
          <w:rFonts w:ascii="Times New Roman" w:eastAsia="Times New Roman" w:hAnsi="Times New Roman" w:cs="Times New Roman"/>
          <w:b/>
        </w:rPr>
        <w:t>CERN</w:t>
      </w:r>
      <w:r>
        <w:rPr>
          <w:rFonts w:ascii="Times New Roman" w:eastAsia="Times New Roman" w:hAnsi="Times New Roman" w:cs="Times New Roman"/>
        </w:rPr>
        <w:t xml:space="preserve"> (Geneva, Switzerland); where my work helped to prevent a temporary </w:t>
      </w:r>
      <w:r>
        <w:rPr>
          <w:rFonts w:ascii="Times New Roman" w:eastAsia="Times New Roman" w:hAnsi="Times New Roman" w:cs="Times New Roman"/>
          <w:i/>
        </w:rPr>
        <w:t>shutdown of the Large Hadron Collider</w:t>
      </w:r>
      <w:r>
        <w:rPr>
          <w:rFonts w:ascii="Times New Roman" w:eastAsia="Times New Roman" w:hAnsi="Times New Roman" w:cs="Times New Roman"/>
        </w:rPr>
        <w:t>.</w:t>
      </w:r>
    </w:p>
    <w:p w:rsidR="003C2AFF" w:rsidRDefault="001C6E60">
      <w:pPr>
        <w:numPr>
          <w:ilvl w:val="0"/>
          <w:numId w:val="1"/>
        </w:numPr>
        <w:spacing w:line="240" w:lineRule="auto"/>
        <w:jc w:val="both"/>
      </w:pPr>
      <w:r>
        <w:rPr>
          <w:rFonts w:ascii="Times New Roman" w:eastAsia="Times New Roman" w:hAnsi="Times New Roman" w:cs="Times New Roman"/>
        </w:rPr>
        <w:t xml:space="preserve">Nationally, with a summer internship at </w:t>
      </w:r>
      <w:r>
        <w:rPr>
          <w:rFonts w:ascii="Times New Roman" w:eastAsia="Times New Roman" w:hAnsi="Times New Roman" w:cs="Times New Roman"/>
          <w:b/>
        </w:rPr>
        <w:t xml:space="preserve">Caltech </w:t>
      </w:r>
      <w:r>
        <w:rPr>
          <w:rFonts w:ascii="Times New Roman" w:eastAsia="Times New Roman" w:hAnsi="Times New Roman" w:cs="Times New Roman"/>
        </w:rPr>
        <w:t>(Pasadena, C.</w:t>
      </w:r>
      <w:r>
        <w:rPr>
          <w:rFonts w:ascii="Times New Roman" w:eastAsia="Times New Roman" w:hAnsi="Times New Roman" w:cs="Times New Roman"/>
        </w:rPr>
        <w:t>A.); where I worked with brilliant scientists who invent cutting-edge technologies to further microwave astronomy.</w:t>
      </w:r>
    </w:p>
    <w:p w:rsidR="003C2AFF" w:rsidRDefault="001C6E60">
      <w:pPr>
        <w:numPr>
          <w:ilvl w:val="0"/>
          <w:numId w:val="1"/>
        </w:numPr>
        <w:spacing w:line="240" w:lineRule="auto"/>
        <w:jc w:val="both"/>
      </w:pPr>
      <w:r>
        <w:rPr>
          <w:rFonts w:ascii="Times New Roman" w:eastAsia="Times New Roman" w:hAnsi="Times New Roman" w:cs="Times New Roman"/>
        </w:rPr>
        <w:t xml:space="preserve">At my home institution, </w:t>
      </w:r>
      <w:r>
        <w:rPr>
          <w:rFonts w:ascii="Times New Roman" w:eastAsia="Times New Roman" w:hAnsi="Times New Roman" w:cs="Times New Roman"/>
          <w:b/>
        </w:rPr>
        <w:t>Georgetown University</w:t>
      </w:r>
      <w:r>
        <w:rPr>
          <w:rFonts w:ascii="Times New Roman" w:eastAsia="Times New Roman" w:hAnsi="Times New Roman" w:cs="Times New Roman"/>
        </w:rPr>
        <w:t xml:space="preserve"> (Washington, D.C.), where I develop graphene-based terahertz optoelectronics, and where my pass</w:t>
      </w:r>
      <w:r>
        <w:rPr>
          <w:rFonts w:ascii="Times New Roman" w:eastAsia="Times New Roman" w:hAnsi="Times New Roman" w:cs="Times New Roman"/>
        </w:rPr>
        <w:t>ion for future technologies is fueled by realizing the exciting potential applications of graphene.</w:t>
      </w:r>
    </w:p>
    <w:p w:rsidR="003C2AFF" w:rsidRDefault="001C6E60">
      <w:pPr>
        <w:tabs>
          <w:tab w:val="left" w:pos="0"/>
          <w:tab w:val="left" w:pos="450"/>
        </w:tabs>
        <w:spacing w:line="240" w:lineRule="auto"/>
        <w:ind w:hanging="720"/>
        <w:jc w:val="both"/>
      </w:pPr>
      <w:r>
        <w:rPr>
          <w:rFonts w:ascii="Times New Roman" w:eastAsia="Times New Roman" w:hAnsi="Times New Roman" w:cs="Times New Roman"/>
        </w:rPr>
        <w:t>Cornell University--with its expert faculty and strengths in condensed matter physics--is the ideal place for me to further my scientific career and my goal</w:t>
      </w:r>
      <w:r>
        <w:rPr>
          <w:rFonts w:ascii="Times New Roman" w:eastAsia="Times New Roman" w:hAnsi="Times New Roman" w:cs="Times New Roman"/>
        </w:rPr>
        <w:t xml:space="preserve"> of contributing to the technologically advanced future. </w:t>
      </w:r>
    </w:p>
    <w:p w:rsidR="003C2AFF" w:rsidRDefault="003C2AFF">
      <w:pPr>
        <w:spacing w:line="240" w:lineRule="auto"/>
        <w:jc w:val="both"/>
        <w:rPr>
          <w:rFonts w:ascii="Times New Roman" w:eastAsia="Times New Roman" w:hAnsi="Times New Roman" w:cs="Times New Roman"/>
        </w:rPr>
      </w:pPr>
    </w:p>
    <w:p w:rsidR="003C2AFF" w:rsidRDefault="001C6E60">
      <w:pPr>
        <w:spacing w:line="240" w:lineRule="auto"/>
        <w:ind w:hanging="720"/>
        <w:jc w:val="both"/>
      </w:pPr>
      <w:r>
        <w:rPr>
          <w:rFonts w:ascii="Times New Roman" w:eastAsia="Times New Roman" w:hAnsi="Times New Roman" w:cs="Times New Roman"/>
        </w:rPr>
        <w:t xml:space="preserve">     In 2013, I graduated high school as valedictorian in my home state of New Hampshire. Of several universities that accepted me, I chose to attend Georgetown University in Washington, D.C., beca</w:t>
      </w:r>
      <w:r>
        <w:rPr>
          <w:rFonts w:ascii="Times New Roman" w:eastAsia="Times New Roman" w:hAnsi="Times New Roman" w:cs="Times New Roman"/>
        </w:rPr>
        <w:t>use it offers strengths in physics research, and is devoted to public service. During the second semester of my freshman year (2014), I joined the research group of Professor Paola Barbara, a group that specializes in atomically thin materials, and have co</w:t>
      </w:r>
      <w:r>
        <w:rPr>
          <w:rFonts w:ascii="Times New Roman" w:eastAsia="Times New Roman" w:hAnsi="Times New Roman" w:cs="Times New Roman"/>
        </w:rPr>
        <w:t>ntinued this research for my remaining years as an undergraduate. I began working on microelectronic devices such as FET’s and photodetectors on monolayer graphene. I have gained the skills needed to successfully fabricate and analyze custom microelectroni</w:t>
      </w:r>
      <w:r>
        <w:rPr>
          <w:rFonts w:ascii="Times New Roman" w:eastAsia="Times New Roman" w:hAnsi="Times New Roman" w:cs="Times New Roman"/>
        </w:rPr>
        <w:t>cs in a clean room environment. From flexible solar cells built into clothing, to high-capacity batteries with ultrafast charging times for the next era of electric vehicles, the potential applications of graphene seem to be out of a science-fiction dream.</w:t>
      </w:r>
      <w:r>
        <w:rPr>
          <w:rFonts w:ascii="Times New Roman" w:eastAsia="Times New Roman" w:hAnsi="Times New Roman" w:cs="Times New Roman"/>
        </w:rPr>
        <w:t xml:space="preserve"> This excitement fuels the passion that propels me into graduate school.</w:t>
      </w:r>
    </w:p>
    <w:p w:rsidR="003C2AFF" w:rsidRDefault="003C2AFF">
      <w:pPr>
        <w:spacing w:line="240" w:lineRule="auto"/>
        <w:ind w:hanging="720"/>
        <w:jc w:val="both"/>
        <w:rPr>
          <w:rFonts w:ascii="Times New Roman" w:eastAsia="Times New Roman" w:hAnsi="Times New Roman" w:cs="Times New Roman"/>
        </w:rPr>
      </w:pPr>
    </w:p>
    <w:p w:rsidR="003C2AFF" w:rsidRDefault="001C6E60">
      <w:pPr>
        <w:spacing w:line="240" w:lineRule="auto"/>
        <w:ind w:hanging="720"/>
        <w:jc w:val="both"/>
      </w:pPr>
      <w:r>
        <w:rPr>
          <w:rFonts w:ascii="Times New Roman" w:eastAsia="Times New Roman" w:hAnsi="Times New Roman" w:cs="Times New Roman"/>
        </w:rPr>
        <w:t xml:space="preserve">     After my sophomore year, I took a semester off from Georgetown to pursue an internship at the </w:t>
      </w:r>
      <w:r>
        <w:rPr>
          <w:rFonts w:ascii="Times New Roman" w:eastAsia="Times New Roman" w:hAnsi="Times New Roman" w:cs="Times New Roman"/>
          <w:b/>
        </w:rPr>
        <w:t xml:space="preserve">Large Hadron Collider </w:t>
      </w:r>
      <w:r>
        <w:rPr>
          <w:rFonts w:ascii="Times New Roman" w:eastAsia="Times New Roman" w:hAnsi="Times New Roman" w:cs="Times New Roman"/>
        </w:rPr>
        <w:t>at</w:t>
      </w:r>
      <w:r>
        <w:rPr>
          <w:rFonts w:ascii="Times New Roman" w:eastAsia="Times New Roman" w:hAnsi="Times New Roman" w:cs="Times New Roman"/>
          <w:b/>
        </w:rPr>
        <w:t xml:space="preserve"> CERN</w:t>
      </w:r>
      <w:r>
        <w:rPr>
          <w:rFonts w:ascii="Times New Roman" w:eastAsia="Times New Roman" w:hAnsi="Times New Roman" w:cs="Times New Roman"/>
        </w:rPr>
        <w:t xml:space="preserve"> (fall 2015) that was arranged and funded by the Unive</w:t>
      </w:r>
      <w:r>
        <w:rPr>
          <w:rFonts w:ascii="Times New Roman" w:eastAsia="Times New Roman" w:hAnsi="Times New Roman" w:cs="Times New Roman"/>
        </w:rPr>
        <w:t xml:space="preserve">rsity of Michigan. I was one of five students accepted nationwide. I worked on the ATLAS Experiment under the mentorship of Professor Richard </w:t>
      </w:r>
      <w:proofErr w:type="spellStart"/>
      <w:r>
        <w:rPr>
          <w:rFonts w:ascii="Times New Roman" w:eastAsia="Times New Roman" w:hAnsi="Times New Roman" w:cs="Times New Roman"/>
        </w:rPr>
        <w:t>Teuscher</w:t>
      </w:r>
      <w:proofErr w:type="spellEnd"/>
      <w:r>
        <w:rPr>
          <w:rFonts w:ascii="Times New Roman" w:eastAsia="Times New Roman" w:hAnsi="Times New Roman" w:cs="Times New Roman"/>
        </w:rPr>
        <w:t xml:space="preserve"> of the University of Toronto. My goal was to understand the response to radiation of new ATLAS semiconduc</w:t>
      </w:r>
      <w:r>
        <w:rPr>
          <w:rFonts w:ascii="Times New Roman" w:eastAsia="Times New Roman" w:hAnsi="Times New Roman" w:cs="Times New Roman"/>
        </w:rPr>
        <w:t>tor tracker electronics being designed for the Phase-II upgrade of the LHC (coming in 2024). I designed an experiment to irradiate prototypes, cool them to -30</w:t>
      </w:r>
      <w:r>
        <w:rPr>
          <w:rFonts w:ascii="Times New Roman" w:eastAsia="Times New Roman" w:hAnsi="Times New Roman" w:cs="Times New Roman"/>
          <w:vertAlign w:val="superscript"/>
        </w:rPr>
        <w:t>o</w:t>
      </w:r>
      <w:r>
        <w:rPr>
          <w:rFonts w:ascii="Times New Roman" w:eastAsia="Times New Roman" w:hAnsi="Times New Roman" w:cs="Times New Roman"/>
        </w:rPr>
        <w:t>C, and monitor their behavior. I also programmed a graphical user interface to control the elect</w:t>
      </w:r>
      <w:r>
        <w:rPr>
          <w:rFonts w:ascii="Times New Roman" w:eastAsia="Times New Roman" w:hAnsi="Times New Roman" w:cs="Times New Roman"/>
        </w:rPr>
        <w:t xml:space="preserve">ronics during a continuous, eight-day testing campaign. At the end of my internship, I gave presentations to my </w:t>
      </w:r>
      <w:proofErr w:type="gramStart"/>
      <w:r>
        <w:rPr>
          <w:rFonts w:ascii="Times New Roman" w:eastAsia="Times New Roman" w:hAnsi="Times New Roman" w:cs="Times New Roman"/>
        </w:rPr>
        <w:t>colleagues</w:t>
      </w:r>
      <w:proofErr w:type="gramEnd"/>
      <w:r>
        <w:rPr>
          <w:rFonts w:ascii="Times New Roman" w:eastAsia="Times New Roman" w:hAnsi="Times New Roman" w:cs="Times New Roman"/>
        </w:rPr>
        <w:t xml:space="preserve"> and published an Internal Note to the CERN document server for subsequent use by ATLAS personnel. </w:t>
      </w:r>
    </w:p>
    <w:p w:rsidR="003C2AFF" w:rsidRDefault="003C2AFF">
      <w:pPr>
        <w:spacing w:line="240" w:lineRule="auto"/>
        <w:ind w:hanging="720"/>
        <w:jc w:val="both"/>
        <w:rPr>
          <w:rFonts w:ascii="Times New Roman" w:eastAsia="Times New Roman" w:hAnsi="Times New Roman" w:cs="Times New Roman"/>
        </w:rPr>
      </w:pPr>
    </w:p>
    <w:p w:rsidR="003C2AFF" w:rsidRDefault="001C6E60">
      <w:pPr>
        <w:spacing w:line="240" w:lineRule="auto"/>
        <w:ind w:hanging="720"/>
        <w:jc w:val="both"/>
      </w:pPr>
      <w:r>
        <w:rPr>
          <w:rFonts w:ascii="Times New Roman" w:eastAsia="Times New Roman" w:hAnsi="Times New Roman" w:cs="Times New Roman"/>
        </w:rPr>
        <w:t xml:space="preserve">     An unexpected benefit of my </w:t>
      </w:r>
      <w:r>
        <w:rPr>
          <w:rFonts w:ascii="Times New Roman" w:eastAsia="Times New Roman" w:hAnsi="Times New Roman" w:cs="Times New Roman"/>
        </w:rPr>
        <w:t>work was how it helped prevent another group from forcing a shutdown of the LHC and wasting thousands of dollars. Coinciding with our experimental timeline, a subsystem of ATLAS began to have problems with its readout electronics. These electronics were dr</w:t>
      </w:r>
      <w:r>
        <w:rPr>
          <w:rFonts w:ascii="Times New Roman" w:eastAsia="Times New Roman" w:hAnsi="Times New Roman" w:cs="Times New Roman"/>
        </w:rPr>
        <w:t xml:space="preserve">awing too much current in response to total ionizing radiation, the very same phenomenon that we were investigating with our electronics, which were of a similar design. In short, our results showed that with </w:t>
      </w:r>
      <w:r>
        <w:rPr>
          <w:rFonts w:ascii="Times New Roman" w:eastAsia="Times New Roman" w:hAnsi="Times New Roman" w:cs="Times New Roman"/>
          <w:i/>
        </w:rPr>
        <w:t>more</w:t>
      </w:r>
      <w:r>
        <w:rPr>
          <w:rFonts w:ascii="Times New Roman" w:eastAsia="Times New Roman" w:hAnsi="Times New Roman" w:cs="Times New Roman"/>
        </w:rPr>
        <w:t xml:space="preserve"> radiation, an annealing mechanism would ta</w:t>
      </w:r>
      <w:r>
        <w:rPr>
          <w:rFonts w:ascii="Times New Roman" w:eastAsia="Times New Roman" w:hAnsi="Times New Roman" w:cs="Times New Roman"/>
        </w:rPr>
        <w:t>ke over in their devices and curtail the current increase. People were anxious to hear our results when we presented them at an ATLAS meeting the day after our testing campaign. The concerned group took our advice to keep their electronics running, and aft</w:t>
      </w:r>
      <w:r>
        <w:rPr>
          <w:rFonts w:ascii="Times New Roman" w:eastAsia="Times New Roman" w:hAnsi="Times New Roman" w:cs="Times New Roman"/>
        </w:rPr>
        <w:t xml:space="preserve">er more exposure to radiation in the LHC, the current returned to safe levels. This one example shows how at </w:t>
      </w:r>
      <w:r>
        <w:rPr>
          <w:rFonts w:ascii="Times New Roman" w:eastAsia="Times New Roman" w:hAnsi="Times New Roman" w:cs="Times New Roman"/>
        </w:rPr>
        <w:lastRenderedPageBreak/>
        <w:t>CERN I was really able to contribute to this enormous collaboration of people designing the most sophisticated experiments in the world to understa</w:t>
      </w:r>
      <w:r>
        <w:rPr>
          <w:rFonts w:ascii="Times New Roman" w:eastAsia="Times New Roman" w:hAnsi="Times New Roman" w:cs="Times New Roman"/>
        </w:rPr>
        <w:t>nd the most fundamental questions of the universe</w:t>
      </w:r>
    </w:p>
    <w:p w:rsidR="003C2AFF" w:rsidRDefault="003C2AFF">
      <w:pPr>
        <w:spacing w:line="240" w:lineRule="auto"/>
        <w:ind w:hanging="720"/>
        <w:jc w:val="both"/>
        <w:rPr>
          <w:rFonts w:ascii="Times New Roman" w:eastAsia="Times New Roman" w:hAnsi="Times New Roman" w:cs="Times New Roman"/>
        </w:rPr>
      </w:pPr>
    </w:p>
    <w:p w:rsidR="003C2AFF" w:rsidRDefault="001C6E60">
      <w:pPr>
        <w:spacing w:line="240" w:lineRule="auto"/>
        <w:ind w:hanging="720"/>
        <w:jc w:val="both"/>
      </w:pPr>
      <w:r>
        <w:rPr>
          <w:rFonts w:ascii="Times New Roman" w:eastAsia="Times New Roman" w:hAnsi="Times New Roman" w:cs="Times New Roman"/>
        </w:rPr>
        <w:t xml:space="preserve">     After my semester at CERN, I submitted a successful project proposal to the </w:t>
      </w:r>
      <w:r>
        <w:rPr>
          <w:rFonts w:ascii="Times New Roman" w:eastAsia="Times New Roman" w:hAnsi="Times New Roman" w:cs="Times New Roman"/>
          <w:b/>
        </w:rPr>
        <w:t>Caltech Summer Undergraduate Research Fellowship</w:t>
      </w:r>
      <w:r>
        <w:rPr>
          <w:rFonts w:ascii="Times New Roman" w:eastAsia="Times New Roman" w:hAnsi="Times New Roman" w:cs="Times New Roman"/>
        </w:rPr>
        <w:t xml:space="preserve"> (summer 2016) to work on a new type of on-chip spectrometer being developed</w:t>
      </w:r>
      <w:r>
        <w:rPr>
          <w:rFonts w:ascii="Times New Roman" w:eastAsia="Times New Roman" w:hAnsi="Times New Roman" w:cs="Times New Roman"/>
        </w:rPr>
        <w:t xml:space="preserve"> for sky-surveys of high-redshift galaxies. My mentor was Dr. Charles Matthew Bradford, of the Caltech Sub-mm astronomy group. This chip, “</w:t>
      </w:r>
      <w:proofErr w:type="spellStart"/>
      <w:r>
        <w:rPr>
          <w:rFonts w:ascii="Times New Roman" w:eastAsia="Times New Roman" w:hAnsi="Times New Roman" w:cs="Times New Roman"/>
        </w:rPr>
        <w:t>SuperSpec</w:t>
      </w:r>
      <w:proofErr w:type="spellEnd"/>
      <w:r>
        <w:rPr>
          <w:rFonts w:ascii="Times New Roman" w:eastAsia="Times New Roman" w:hAnsi="Times New Roman" w:cs="Times New Roman"/>
        </w:rPr>
        <w:t xml:space="preserve">,” uses a </w:t>
      </w:r>
      <w:proofErr w:type="spellStart"/>
      <w:r>
        <w:rPr>
          <w:rFonts w:ascii="Times New Roman" w:eastAsia="Times New Roman" w:hAnsi="Times New Roman" w:cs="Times New Roman"/>
        </w:rPr>
        <w:t>filterbank</w:t>
      </w:r>
      <w:proofErr w:type="spellEnd"/>
      <w:r>
        <w:rPr>
          <w:rFonts w:ascii="Times New Roman" w:eastAsia="Times New Roman" w:hAnsi="Times New Roman" w:cs="Times New Roman"/>
        </w:rPr>
        <w:t xml:space="preserve"> of microwave resonators to decompose incident radiation. I designed and built a system </w:t>
      </w:r>
      <w:r>
        <w:rPr>
          <w:rFonts w:ascii="Times New Roman" w:eastAsia="Times New Roman" w:hAnsi="Times New Roman" w:cs="Times New Roman"/>
        </w:rPr>
        <w:t>to read out a comb of frequencies and discern the amplitude of the response from each of the 250+ resonators on the chip and reconstruct incident microwave signals digitally. My system worked effectively for all of our testing purposes, and following my wo</w:t>
      </w:r>
      <w:r>
        <w:rPr>
          <w:rFonts w:ascii="Times New Roman" w:eastAsia="Times New Roman" w:hAnsi="Times New Roman" w:cs="Times New Roman"/>
        </w:rPr>
        <w:t xml:space="preserve">rk, the group decided to continue with my system and use it to develop future prototypes of the </w:t>
      </w:r>
      <w:proofErr w:type="spellStart"/>
      <w:r>
        <w:rPr>
          <w:rFonts w:ascii="Times New Roman" w:eastAsia="Times New Roman" w:hAnsi="Times New Roman" w:cs="Times New Roman"/>
        </w:rPr>
        <w:t>SuperSpec</w:t>
      </w:r>
      <w:proofErr w:type="spellEnd"/>
      <w:r>
        <w:rPr>
          <w:rFonts w:ascii="Times New Roman" w:eastAsia="Times New Roman" w:hAnsi="Times New Roman" w:cs="Times New Roman"/>
        </w:rPr>
        <w:t xml:space="preserve"> chips. It was really exciting to be on the forefront of applying new physics to real-world devices to create something that has never been possible be</w:t>
      </w:r>
      <w:r>
        <w:rPr>
          <w:rFonts w:ascii="Times New Roman" w:eastAsia="Times New Roman" w:hAnsi="Times New Roman" w:cs="Times New Roman"/>
        </w:rPr>
        <w:t>fore. I became a quasi-expert on this readout system, and I acted as a resource for my group even after my internship.</w:t>
      </w:r>
    </w:p>
    <w:p w:rsidR="003C2AFF" w:rsidRDefault="003C2AFF">
      <w:pPr>
        <w:spacing w:line="240" w:lineRule="auto"/>
        <w:ind w:hanging="720"/>
        <w:jc w:val="both"/>
        <w:rPr>
          <w:rFonts w:ascii="Times New Roman" w:eastAsia="Times New Roman" w:hAnsi="Times New Roman" w:cs="Times New Roman"/>
        </w:rPr>
      </w:pPr>
    </w:p>
    <w:p w:rsidR="001C6E60" w:rsidDel="001C6E60" w:rsidRDefault="001C6E60" w:rsidP="001C6E60">
      <w:pPr>
        <w:spacing w:line="240" w:lineRule="auto"/>
        <w:jc w:val="both"/>
        <w:rPr>
          <w:del w:id="0" w:author="paola barbara" w:date="2016-12-11T15:14:00Z"/>
          <w:moveTo w:id="1" w:author="paola barbara" w:date="2016-12-11T15:13:00Z"/>
        </w:rPr>
      </w:pPr>
      <w:r>
        <w:rPr>
          <w:rFonts w:ascii="Times New Roman" w:eastAsia="Times New Roman" w:hAnsi="Times New Roman" w:cs="Times New Roman"/>
        </w:rPr>
        <w:t xml:space="preserve">     I am currently working on a Georgetown senior honors thesis in graphene terahertz detectors, under the mentorship of Professor Barb</w:t>
      </w:r>
      <w:r>
        <w:rPr>
          <w:rFonts w:ascii="Times New Roman" w:eastAsia="Times New Roman" w:hAnsi="Times New Roman" w:cs="Times New Roman"/>
        </w:rPr>
        <w:t xml:space="preserve">ara. </w:t>
      </w:r>
      <w:moveToRangeStart w:id="2" w:author="paola barbara" w:date="2016-12-11T15:13:00Z" w:name="move469232513"/>
      <w:moveTo w:id="3" w:author="paola barbara" w:date="2016-12-11T15:13:00Z">
        <w:r>
          <w:rPr>
            <w:rFonts w:ascii="Times New Roman" w:eastAsia="Times New Roman" w:hAnsi="Times New Roman" w:cs="Times New Roman"/>
          </w:rPr>
          <w:t xml:space="preserve">Graphene has recently been </w:t>
        </w:r>
      </w:moveTo>
      <w:ins w:id="4" w:author="paola barbara" w:date="2016-12-11T15:13:00Z">
        <w:r>
          <w:rPr>
            <w:rFonts w:ascii="Times New Roman" w:eastAsia="Times New Roman" w:hAnsi="Times New Roman" w:cs="Times New Roman"/>
          </w:rPr>
          <w:t>proposed</w:t>
        </w:r>
      </w:ins>
      <w:moveTo w:id="5" w:author="paola barbara" w:date="2016-12-11T15:13:00Z">
        <w:del w:id="6" w:author="paola barbara" w:date="2016-12-11T15:13:00Z">
          <w:r w:rsidDel="001C6E60">
            <w:rPr>
              <w:rFonts w:ascii="Times New Roman" w:eastAsia="Times New Roman" w:hAnsi="Times New Roman" w:cs="Times New Roman"/>
            </w:rPr>
            <w:delText>shown</w:delText>
          </w:r>
        </w:del>
        <w:r>
          <w:rPr>
            <w:rFonts w:ascii="Times New Roman" w:eastAsia="Times New Roman" w:hAnsi="Times New Roman" w:cs="Times New Roman"/>
          </w:rPr>
          <w:t xml:space="preserve"> to support population inversion (M. </w:t>
        </w:r>
        <w:proofErr w:type="spellStart"/>
        <w:r>
          <w:rPr>
            <w:rFonts w:ascii="Times New Roman" w:eastAsia="Times New Roman" w:hAnsi="Times New Roman" w:cs="Times New Roman"/>
          </w:rPr>
          <w:t>Ryzhii</w:t>
        </w:r>
        <w:proofErr w:type="spellEnd"/>
        <w:r>
          <w:rPr>
            <w:rFonts w:ascii="Times New Roman" w:eastAsia="Times New Roman" w:hAnsi="Times New Roman" w:cs="Times New Roman"/>
          </w:rPr>
          <w:t xml:space="preserve">, 2007) and the potential for stimulated emission in the terahertz region. My proposal aims to </w:t>
        </w:r>
      </w:moveTo>
      <w:ins w:id="7" w:author="paola barbara" w:date="2016-12-11T15:14:00Z">
        <w:r>
          <w:rPr>
            <w:rFonts w:ascii="Times New Roman" w:eastAsia="Times New Roman" w:hAnsi="Times New Roman" w:cs="Times New Roman"/>
          </w:rPr>
          <w:t xml:space="preserve">test </w:t>
        </w:r>
      </w:ins>
      <w:moveTo w:id="8" w:author="paola barbara" w:date="2016-12-11T15:13:00Z">
        <w:del w:id="9" w:author="paola barbara" w:date="2016-12-11T15:13:00Z">
          <w:r w:rsidDel="001C6E60">
            <w:rPr>
              <w:rFonts w:ascii="Times New Roman" w:eastAsia="Times New Roman" w:hAnsi="Times New Roman" w:cs="Times New Roman"/>
            </w:rPr>
            <w:delText xml:space="preserve">carry </w:delText>
          </w:r>
        </w:del>
        <w:r>
          <w:rPr>
            <w:rFonts w:ascii="Times New Roman" w:eastAsia="Times New Roman" w:hAnsi="Times New Roman" w:cs="Times New Roman"/>
          </w:rPr>
          <w:t>th</w:t>
        </w:r>
      </w:moveTo>
      <w:ins w:id="10" w:author="paola barbara" w:date="2016-12-11T15:14:00Z">
        <w:r>
          <w:rPr>
            <w:rFonts w:ascii="Times New Roman" w:eastAsia="Times New Roman" w:hAnsi="Times New Roman" w:cs="Times New Roman"/>
          </w:rPr>
          <w:t>ese predictions</w:t>
        </w:r>
      </w:ins>
      <w:moveTo w:id="11" w:author="paola barbara" w:date="2016-12-11T15:13:00Z">
        <w:del w:id="12" w:author="paola barbara" w:date="2016-12-11T15:14:00Z">
          <w:r w:rsidDel="001C6E60">
            <w:rPr>
              <w:rFonts w:ascii="Times New Roman" w:eastAsia="Times New Roman" w:hAnsi="Times New Roman" w:cs="Times New Roman"/>
            </w:rPr>
            <w:delText>is phenomenon further</w:delText>
          </w:r>
        </w:del>
        <w:r>
          <w:rPr>
            <w:rFonts w:ascii="Times New Roman" w:eastAsia="Times New Roman" w:hAnsi="Times New Roman" w:cs="Times New Roman"/>
          </w:rPr>
          <w:t xml:space="preserve"> by exploring terahertz emitters using forward-biased graphene p-</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-n junctions to incite population inversion. The development of efficient graphene terahertz detectors and emitters would work to close the so-called “terahertz gap” realized by fields such as astronomy, biomedical science, and more.</w:t>
        </w:r>
      </w:moveTo>
      <w:ins w:id="13" w:author="paola barbara" w:date="2016-12-11T15:14:00Z">
        <w:r>
          <w:rPr>
            <w:rFonts w:ascii="Times New Roman" w:eastAsia="Times New Roman" w:hAnsi="Times New Roman" w:cs="Times New Roman"/>
          </w:rPr>
          <w:t xml:space="preserve"> </w:t>
        </w:r>
      </w:ins>
    </w:p>
    <w:moveToRangeEnd w:id="2"/>
    <w:p w:rsidR="003C2AFF" w:rsidDel="001C6E60" w:rsidRDefault="001C6E60" w:rsidP="001C6E60">
      <w:pPr>
        <w:spacing w:line="240" w:lineRule="auto"/>
        <w:jc w:val="both"/>
        <w:rPr>
          <w:del w:id="14" w:author="paola barbara" w:date="2016-12-11T15:15:00Z"/>
        </w:rPr>
        <w:pPrChange w:id="15" w:author="paola barbara" w:date="2016-12-11T15:14:00Z">
          <w:pPr>
            <w:spacing w:line="240" w:lineRule="auto"/>
            <w:ind w:hanging="720"/>
            <w:jc w:val="both"/>
          </w:pPr>
        </w:pPrChange>
      </w:pPr>
      <w:del w:id="16" w:author="paola barbara" w:date="2016-12-11T15:12:00Z">
        <w:r w:rsidDel="001C6E60">
          <w:rPr>
            <w:rFonts w:ascii="Times New Roman" w:eastAsia="Times New Roman" w:hAnsi="Times New Roman" w:cs="Times New Roman"/>
          </w:rPr>
          <w:delText>My detectors use the hot-electron photo-thermoelectric effect in graphene to detect incident terahertz radiation. They aim to have greater sensitivity than similar devices that have recently been built (e.g., X. Cai, 2014), by exploiting the plasmonic</w:delText>
        </w:r>
        <w:r w:rsidDel="001C6E60">
          <w:rPr>
            <w:rFonts w:ascii="Times New Roman" w:eastAsia="Times New Roman" w:hAnsi="Times New Roman" w:cs="Times New Roman"/>
          </w:rPr>
          <w:delText xml:space="preserve"> resonance effect in graphene to boost the photoresponse. Collective oscillations in the population of free charge-carriers on a graphene microstrip can be excited to a resonant frequency that depends on the microstrip’s size. My  detectors exploit this ef</w:delText>
        </w:r>
        <w:r w:rsidDel="001C6E60">
          <w:rPr>
            <w:rFonts w:ascii="Times New Roman" w:eastAsia="Times New Roman" w:hAnsi="Times New Roman" w:cs="Times New Roman"/>
          </w:rPr>
          <w:delText xml:space="preserve">fect in an effort to achieve greater sensitivities than detectors that rely on the photo-thermoelectric effect alone, while being able to operate at near-room temperatures. To fabricate my detectors, </w:delText>
        </w:r>
      </w:del>
      <w:r>
        <w:rPr>
          <w:rFonts w:ascii="Times New Roman" w:eastAsia="Times New Roman" w:hAnsi="Times New Roman" w:cs="Times New Roman"/>
        </w:rPr>
        <w:t>I am exploring two different types of graphene: epitaxia</w:t>
      </w:r>
      <w:r>
        <w:rPr>
          <w:rFonts w:ascii="Times New Roman" w:eastAsia="Times New Roman" w:hAnsi="Times New Roman" w:cs="Times New Roman"/>
        </w:rPr>
        <w:t xml:space="preserve">l graphene </w:t>
      </w:r>
      <w:ins w:id="17" w:author="paola barbara" w:date="2016-12-11T15:15:00Z">
        <w:r>
          <w:rPr>
            <w:rFonts w:ascii="Times New Roman" w:eastAsia="Times New Roman" w:hAnsi="Times New Roman" w:cs="Times New Roman"/>
          </w:rPr>
          <w:t xml:space="preserve">grown on </w:t>
        </w:r>
        <w:proofErr w:type="spellStart"/>
        <w:r>
          <w:rPr>
            <w:rFonts w:ascii="Times New Roman" w:eastAsia="Times New Roman" w:hAnsi="Times New Roman" w:cs="Times New Roman"/>
          </w:rPr>
          <w:t>SiC</w:t>
        </w:r>
      </w:ins>
      <w:proofErr w:type="spellEnd"/>
      <w:del w:id="18" w:author="paola barbara" w:date="2016-12-11T15:15:00Z">
        <w:r w:rsidDel="001C6E60">
          <w:rPr>
            <w:rFonts w:ascii="Times New Roman" w:eastAsia="Times New Roman" w:hAnsi="Times New Roman" w:cs="Times New Roman"/>
          </w:rPr>
          <w:delText>f</w:delText>
        </w:r>
        <w:r w:rsidDel="001C6E60">
          <w:rPr>
            <w:rFonts w:ascii="Times New Roman" w:eastAsia="Times New Roman" w:hAnsi="Times New Roman" w:cs="Times New Roman"/>
          </w:rPr>
          <w:delText>r</w:delText>
        </w:r>
        <w:r w:rsidDel="001C6E60">
          <w:rPr>
            <w:rFonts w:ascii="Times New Roman" w:eastAsia="Times New Roman" w:hAnsi="Times New Roman" w:cs="Times New Roman"/>
          </w:rPr>
          <w:delText>o</w:delText>
        </w:r>
        <w:r w:rsidDel="001C6E60">
          <w:rPr>
            <w:rFonts w:ascii="Times New Roman" w:eastAsia="Times New Roman" w:hAnsi="Times New Roman" w:cs="Times New Roman"/>
          </w:rPr>
          <w:delText>m</w:delText>
        </w:r>
        <w:r w:rsidDel="001C6E60">
          <w:rPr>
            <w:rFonts w:ascii="Times New Roman" w:eastAsia="Times New Roman" w:hAnsi="Times New Roman" w:cs="Times New Roman"/>
          </w:rPr>
          <w:delText xml:space="preserve"> </w:delText>
        </w:r>
        <w:r w:rsidDel="001C6E60">
          <w:rPr>
            <w:rFonts w:ascii="Times New Roman" w:eastAsia="Times New Roman" w:hAnsi="Times New Roman" w:cs="Times New Roman"/>
          </w:rPr>
          <w:delText>e</w:delText>
        </w:r>
        <w:r w:rsidDel="001C6E60">
          <w:rPr>
            <w:rFonts w:ascii="Times New Roman" w:eastAsia="Times New Roman" w:hAnsi="Times New Roman" w:cs="Times New Roman"/>
          </w:rPr>
          <w:delText>x</w:delText>
        </w:r>
        <w:r w:rsidDel="001C6E60">
          <w:rPr>
            <w:rFonts w:ascii="Times New Roman" w:eastAsia="Times New Roman" w:hAnsi="Times New Roman" w:cs="Times New Roman"/>
          </w:rPr>
          <w:delText>t</w:delText>
        </w:r>
        <w:r w:rsidDel="001C6E60">
          <w:rPr>
            <w:rFonts w:ascii="Times New Roman" w:eastAsia="Times New Roman" w:hAnsi="Times New Roman" w:cs="Times New Roman"/>
          </w:rPr>
          <w:delText>e</w:delText>
        </w:r>
        <w:r w:rsidDel="001C6E60">
          <w:rPr>
            <w:rFonts w:ascii="Times New Roman" w:eastAsia="Times New Roman" w:hAnsi="Times New Roman" w:cs="Times New Roman"/>
          </w:rPr>
          <w:delText>r</w:delText>
        </w:r>
        <w:r w:rsidDel="001C6E60">
          <w:rPr>
            <w:rFonts w:ascii="Times New Roman" w:eastAsia="Times New Roman" w:hAnsi="Times New Roman" w:cs="Times New Roman"/>
          </w:rPr>
          <w:delText>n</w:delText>
        </w:r>
        <w:r w:rsidDel="001C6E60">
          <w:rPr>
            <w:rFonts w:ascii="Times New Roman" w:eastAsia="Times New Roman" w:hAnsi="Times New Roman" w:cs="Times New Roman"/>
          </w:rPr>
          <w:delText>a</w:delText>
        </w:r>
        <w:r w:rsidDel="001C6E60">
          <w:rPr>
            <w:rFonts w:ascii="Times New Roman" w:eastAsia="Times New Roman" w:hAnsi="Times New Roman" w:cs="Times New Roman"/>
          </w:rPr>
          <w:delText>l</w:delText>
        </w:r>
        <w:r w:rsidDel="001C6E60">
          <w:rPr>
            <w:rFonts w:ascii="Times New Roman" w:eastAsia="Times New Roman" w:hAnsi="Times New Roman" w:cs="Times New Roman"/>
          </w:rPr>
          <w:delText xml:space="preserve"> </w:delText>
        </w:r>
        <w:r w:rsidDel="001C6E60">
          <w:rPr>
            <w:rFonts w:ascii="Times New Roman" w:eastAsia="Times New Roman" w:hAnsi="Times New Roman" w:cs="Times New Roman"/>
          </w:rPr>
          <w:delText>s</w:delText>
        </w:r>
        <w:r w:rsidDel="001C6E60">
          <w:rPr>
            <w:rFonts w:ascii="Times New Roman" w:eastAsia="Times New Roman" w:hAnsi="Times New Roman" w:cs="Times New Roman"/>
          </w:rPr>
          <w:delText>o</w:delText>
        </w:r>
        <w:r w:rsidDel="001C6E60">
          <w:rPr>
            <w:rFonts w:ascii="Times New Roman" w:eastAsia="Times New Roman" w:hAnsi="Times New Roman" w:cs="Times New Roman"/>
          </w:rPr>
          <w:delText>u</w:delText>
        </w:r>
        <w:r w:rsidDel="001C6E60">
          <w:rPr>
            <w:rFonts w:ascii="Times New Roman" w:eastAsia="Times New Roman" w:hAnsi="Times New Roman" w:cs="Times New Roman"/>
          </w:rPr>
          <w:delText>r</w:delText>
        </w:r>
        <w:r w:rsidDel="001C6E60">
          <w:rPr>
            <w:rFonts w:ascii="Times New Roman" w:eastAsia="Times New Roman" w:hAnsi="Times New Roman" w:cs="Times New Roman"/>
          </w:rPr>
          <w:delText>c</w:delText>
        </w:r>
        <w:r w:rsidDel="001C6E60">
          <w:rPr>
            <w:rFonts w:ascii="Times New Roman" w:eastAsia="Times New Roman" w:hAnsi="Times New Roman" w:cs="Times New Roman"/>
          </w:rPr>
          <w:delText>e</w:delText>
        </w:r>
        <w:r w:rsidDel="001C6E60">
          <w:rPr>
            <w:rFonts w:ascii="Times New Roman" w:eastAsia="Times New Roman" w:hAnsi="Times New Roman" w:cs="Times New Roman"/>
          </w:rPr>
          <w:delText>s</w:delText>
        </w:r>
        <w:r w:rsidDel="001C6E60">
          <w:rPr>
            <w:rFonts w:ascii="Times New Roman" w:eastAsia="Times New Roman" w:hAnsi="Times New Roman" w:cs="Times New Roman"/>
          </w:rPr>
          <w:delText xml:space="preserve"> </w:delText>
        </w:r>
      </w:del>
      <w:r>
        <w:rPr>
          <w:rFonts w:ascii="Times New Roman" w:eastAsia="Times New Roman" w:hAnsi="Times New Roman" w:cs="Times New Roman"/>
        </w:rPr>
        <w:t xml:space="preserve"> and CVD graphene that we grow ourselves</w:t>
      </w:r>
      <w:ins w:id="19" w:author="paola barbara" w:date="2016-12-11T15:16:00Z">
        <w:r>
          <w:rPr>
            <w:rFonts w:ascii="Times New Roman" w:eastAsia="Times New Roman" w:hAnsi="Times New Roman" w:cs="Times New Roman"/>
          </w:rPr>
          <w:t xml:space="preserve"> and I am fabricating devices using photolithography. </w:t>
        </w:r>
      </w:ins>
      <w:del w:id="20" w:author="paola barbara" w:date="2016-12-11T15:16:00Z">
        <w:r w:rsidDel="001C6E60">
          <w:rPr>
            <w:rFonts w:ascii="Times New Roman" w:eastAsia="Times New Roman" w:hAnsi="Times New Roman" w:cs="Times New Roman"/>
          </w:rPr>
          <w:delText>.</w:delText>
        </w:r>
        <w:r w:rsidDel="001C6E60">
          <w:rPr>
            <w:rFonts w:ascii="Times New Roman" w:eastAsia="Times New Roman" w:hAnsi="Times New Roman" w:cs="Times New Roman"/>
          </w:rPr>
          <w:delText xml:space="preserve"> </w:delText>
        </w:r>
      </w:del>
      <w:r>
        <w:rPr>
          <w:rFonts w:ascii="Times New Roman" w:eastAsia="Times New Roman" w:hAnsi="Times New Roman" w:cs="Times New Roman"/>
        </w:rPr>
        <w:t>I am</w:t>
      </w:r>
      <w:del w:id="21" w:author="paola barbara" w:date="2016-12-11T15:15:00Z">
        <w:r w:rsidDel="001C6E60">
          <w:rPr>
            <w:rFonts w:ascii="Times New Roman" w:eastAsia="Times New Roman" w:hAnsi="Times New Roman" w:cs="Times New Roman"/>
          </w:rPr>
          <w:delText xml:space="preserve"> </w:delText>
        </w:r>
        <w:r w:rsidDel="001C6E60">
          <w:rPr>
            <w:rFonts w:ascii="Times New Roman" w:eastAsia="Times New Roman" w:hAnsi="Times New Roman" w:cs="Times New Roman"/>
          </w:rPr>
          <w:delText>a</w:delText>
        </w:r>
        <w:r w:rsidDel="001C6E60">
          <w:rPr>
            <w:rFonts w:ascii="Times New Roman" w:eastAsia="Times New Roman" w:hAnsi="Times New Roman" w:cs="Times New Roman"/>
          </w:rPr>
          <w:delText>n</w:delText>
        </w:r>
      </w:del>
      <w:r>
        <w:rPr>
          <w:rFonts w:ascii="Times New Roman" w:eastAsia="Times New Roman" w:hAnsi="Times New Roman" w:cs="Times New Roman"/>
        </w:rPr>
        <w:t xml:space="preserve"> </w:t>
      </w:r>
      <w:ins w:id="22" w:author="paola barbara" w:date="2016-12-11T15:15:00Z">
        <w:r>
          <w:rPr>
            <w:rFonts w:ascii="Times New Roman" w:eastAsia="Times New Roman" w:hAnsi="Times New Roman" w:cs="Times New Roman"/>
          </w:rPr>
          <w:t>also</w:t>
        </w:r>
      </w:ins>
      <w:ins w:id="23" w:author="paola barbara" w:date="2016-12-11T15:16:00Z">
        <w:r>
          <w:rPr>
            <w:rFonts w:ascii="Times New Roman" w:eastAsia="Times New Roman" w:hAnsi="Times New Roman" w:cs="Times New Roman"/>
          </w:rPr>
          <w:t xml:space="preserve"> </w:t>
        </w:r>
      </w:ins>
      <w:ins w:id="24" w:author="paola barbara" w:date="2016-12-11T15:15:00Z">
        <w:r>
          <w:rPr>
            <w:rFonts w:ascii="Times New Roman" w:eastAsia="Times New Roman" w:hAnsi="Times New Roman" w:cs="Times New Roman"/>
          </w:rPr>
          <w:t>co-</w:t>
        </w:r>
      </w:ins>
      <w:r>
        <w:rPr>
          <w:rFonts w:ascii="Times New Roman" w:eastAsia="Times New Roman" w:hAnsi="Times New Roman" w:cs="Times New Roman"/>
        </w:rPr>
        <w:t>author o</w:t>
      </w:r>
      <w:ins w:id="25" w:author="paola barbara" w:date="2016-12-11T15:16:00Z">
        <w:r>
          <w:rPr>
            <w:rFonts w:ascii="Times New Roman" w:eastAsia="Times New Roman" w:hAnsi="Times New Roman" w:cs="Times New Roman"/>
          </w:rPr>
          <w:t>f</w:t>
        </w:r>
      </w:ins>
      <w:del w:id="26" w:author="paola barbara" w:date="2016-12-11T15:16:00Z">
        <w:r w:rsidDel="001C6E60">
          <w:rPr>
            <w:rFonts w:ascii="Times New Roman" w:eastAsia="Times New Roman" w:hAnsi="Times New Roman" w:cs="Times New Roman"/>
          </w:rPr>
          <w:delText>n</w:delText>
        </w:r>
      </w:del>
      <w:r>
        <w:rPr>
          <w:rFonts w:ascii="Times New Roman" w:eastAsia="Times New Roman" w:hAnsi="Times New Roman" w:cs="Times New Roman"/>
        </w:rPr>
        <w:t xml:space="preserve"> a paper </w:t>
      </w:r>
      <w:ins w:id="27" w:author="paola barbara" w:date="2016-12-11T15:15:00Z">
        <w:r>
          <w:rPr>
            <w:rFonts w:ascii="Times New Roman" w:eastAsia="Times New Roman" w:hAnsi="Times New Roman" w:cs="Times New Roman"/>
          </w:rPr>
          <w:t>under</w:t>
        </w:r>
      </w:ins>
      <w:del w:id="28" w:author="paola barbara" w:date="2016-12-11T15:15:00Z">
        <w:r w:rsidDel="001C6E60">
          <w:rPr>
            <w:rFonts w:ascii="Times New Roman" w:eastAsia="Times New Roman" w:hAnsi="Times New Roman" w:cs="Times New Roman"/>
          </w:rPr>
          <w:delText>i</w:delText>
        </w:r>
        <w:r w:rsidDel="001C6E60">
          <w:rPr>
            <w:rFonts w:ascii="Times New Roman" w:eastAsia="Times New Roman" w:hAnsi="Times New Roman" w:cs="Times New Roman"/>
          </w:rPr>
          <w:delText>n</w:delText>
        </w:r>
      </w:del>
      <w:r>
        <w:rPr>
          <w:rFonts w:ascii="Times New Roman" w:eastAsia="Times New Roman" w:hAnsi="Times New Roman" w:cs="Times New Roman"/>
        </w:rPr>
        <w:t xml:space="preserve"> review (2D Materials): </w:t>
      </w:r>
      <w:r>
        <w:rPr>
          <w:rFonts w:ascii="Times New Roman" w:eastAsia="Times New Roman" w:hAnsi="Times New Roman" w:cs="Times New Roman"/>
          <w:i/>
        </w:rPr>
        <w:t>Facile Fabrication of Graphene/MoS</w:t>
      </w:r>
      <w:r>
        <w:rPr>
          <w:rFonts w:ascii="Times New Roman" w:eastAsia="Times New Roman" w:hAnsi="Times New Roman" w:cs="Times New Roman"/>
          <w:i/>
          <w:vertAlign w:val="subscript"/>
        </w:rPr>
        <w:t>2</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Heterostructure</w:t>
      </w:r>
      <w:proofErr w:type="spellEnd"/>
      <w:r>
        <w:rPr>
          <w:rFonts w:ascii="Times New Roman" w:eastAsia="Times New Roman" w:hAnsi="Times New Roman" w:cs="Times New Roman"/>
          <w:i/>
        </w:rPr>
        <w:t xml:space="preserve"> Devices on Arbitrary Substrates by Photolithography.</w:t>
      </w:r>
      <w:ins w:id="29" w:author="paola barbara" w:date="2016-12-11T15:16:00Z">
        <w:r>
          <w:rPr>
            <w:rFonts w:ascii="Times New Roman" w:eastAsia="Times New Roman" w:hAnsi="Times New Roman" w:cs="Times New Roman"/>
          </w:rPr>
          <w:t xml:space="preserve"> </w:t>
        </w:r>
      </w:ins>
    </w:p>
    <w:p w:rsidR="003C2AFF" w:rsidDel="001C6E60" w:rsidRDefault="003C2AFF">
      <w:pPr>
        <w:spacing w:line="240" w:lineRule="auto"/>
        <w:ind w:left="-720"/>
        <w:jc w:val="both"/>
        <w:rPr>
          <w:del w:id="30" w:author="paola barbara" w:date="2016-12-11T15:15:00Z"/>
          <w:rFonts w:ascii="Times New Roman" w:eastAsia="Times New Roman" w:hAnsi="Times New Roman" w:cs="Times New Roman"/>
        </w:rPr>
      </w:pPr>
    </w:p>
    <w:p w:rsidR="003C2AFF" w:rsidDel="001C6E60" w:rsidRDefault="001C6E60">
      <w:pPr>
        <w:spacing w:line="240" w:lineRule="auto"/>
        <w:jc w:val="both"/>
        <w:rPr>
          <w:moveFrom w:id="31" w:author="paola barbara" w:date="2016-12-11T15:13:00Z"/>
        </w:rPr>
      </w:pPr>
      <w:del w:id="32" w:author="paola barbara" w:date="2016-12-11T15:15:00Z">
        <w:r w:rsidDel="001C6E60">
          <w:rPr>
            <w:rFonts w:ascii="Times New Roman" w:eastAsia="Times New Roman" w:hAnsi="Times New Roman" w:cs="Times New Roman"/>
          </w:rPr>
          <w:delText xml:space="preserve"> </w:delText>
        </w:r>
        <w:r w:rsidDel="001C6E60">
          <w:rPr>
            <w:rFonts w:ascii="Times New Roman" w:eastAsia="Times New Roman" w:hAnsi="Times New Roman" w:cs="Times New Roman"/>
          </w:rPr>
          <w:delText xml:space="preserve"> </w:delText>
        </w:r>
        <w:r w:rsidDel="001C6E60">
          <w:rPr>
            <w:rFonts w:ascii="Times New Roman" w:eastAsia="Times New Roman" w:hAnsi="Times New Roman" w:cs="Times New Roman"/>
          </w:rPr>
          <w:delText xml:space="preserve"> </w:delText>
        </w:r>
        <w:r w:rsidDel="001C6E60">
          <w:rPr>
            <w:rFonts w:ascii="Times New Roman" w:eastAsia="Times New Roman" w:hAnsi="Times New Roman" w:cs="Times New Roman"/>
          </w:rPr>
          <w:delText xml:space="preserve"> </w:delText>
        </w:r>
        <w:r w:rsidDel="001C6E60">
          <w:rPr>
            <w:rFonts w:ascii="Times New Roman" w:eastAsia="Times New Roman" w:hAnsi="Times New Roman" w:cs="Times New Roman"/>
          </w:rPr>
          <w:delText xml:space="preserve"> </w:delText>
        </w:r>
      </w:del>
      <w:r>
        <w:rPr>
          <w:rFonts w:ascii="Times New Roman" w:eastAsia="Times New Roman" w:hAnsi="Times New Roman" w:cs="Times New Roman"/>
        </w:rPr>
        <w:t xml:space="preserve">In October, 2016, </w:t>
      </w:r>
      <w:r>
        <w:rPr>
          <w:rFonts w:ascii="Times New Roman" w:eastAsia="Times New Roman" w:hAnsi="Times New Roman" w:cs="Times New Roman"/>
        </w:rPr>
        <w:t xml:space="preserve">I took the initiative to submit a proposal to the </w:t>
      </w:r>
      <w:r>
        <w:rPr>
          <w:rFonts w:ascii="Times New Roman" w:eastAsia="Times New Roman" w:hAnsi="Times New Roman" w:cs="Times New Roman"/>
          <w:b/>
        </w:rPr>
        <w:t>NSF Graduate Research Fellowship</w:t>
      </w:r>
      <w:r>
        <w:rPr>
          <w:rFonts w:ascii="Times New Roman" w:eastAsia="Times New Roman" w:hAnsi="Times New Roman" w:cs="Times New Roman"/>
        </w:rPr>
        <w:t xml:space="preserve"> </w:t>
      </w:r>
      <w:del w:id="33" w:author="paola barbara" w:date="2016-12-11T15:17:00Z">
        <w:r w:rsidDel="001C6E60">
          <w:rPr>
            <w:rFonts w:ascii="Times New Roman" w:eastAsia="Times New Roman" w:hAnsi="Times New Roman" w:cs="Times New Roman"/>
          </w:rPr>
          <w:delText xml:space="preserve">for a project </w:delText>
        </w:r>
      </w:del>
      <w:r>
        <w:rPr>
          <w:rFonts w:ascii="Times New Roman" w:eastAsia="Times New Roman" w:hAnsi="Times New Roman" w:cs="Times New Roman"/>
        </w:rPr>
        <w:t xml:space="preserve">to extend my terahertz graphene optoelectronics research into graduate school. </w:t>
      </w:r>
      <w:moveFromRangeStart w:id="34" w:author="paola barbara" w:date="2016-12-11T15:13:00Z" w:name="move469232513"/>
      <w:moveFrom w:id="35" w:author="paola barbara" w:date="2016-12-11T15:13:00Z">
        <w:r w:rsidDel="001C6E60">
          <w:rPr>
            <w:rFonts w:ascii="Times New Roman" w:eastAsia="Times New Roman" w:hAnsi="Times New Roman" w:cs="Times New Roman"/>
          </w:rPr>
          <w:t>Graphene has recently been shown to support population inversion (M. Ryzhii, 200</w:t>
        </w:r>
        <w:r w:rsidDel="001C6E60">
          <w:rPr>
            <w:rFonts w:ascii="Times New Roman" w:eastAsia="Times New Roman" w:hAnsi="Times New Roman" w:cs="Times New Roman"/>
          </w:rPr>
          <w:t>7) and the potential for stimulated emission in the terahertz region. My proposal aims to carry this phenomenon further by exploring terahertz emitters using forward-biased graphene p-i-n junctions to incite population inversion. The development of efficie</w:t>
        </w:r>
        <w:r w:rsidDel="001C6E60">
          <w:rPr>
            <w:rFonts w:ascii="Times New Roman" w:eastAsia="Times New Roman" w:hAnsi="Times New Roman" w:cs="Times New Roman"/>
          </w:rPr>
          <w:t>nt graphene terahertz detectors and emitters would work to close the so-called “terahertz gap” realized by fields such as astronomy, biomedical science, and more.</w:t>
        </w:r>
      </w:moveFrom>
    </w:p>
    <w:moveFromRangeEnd w:id="34"/>
    <w:p w:rsidR="003C2AFF" w:rsidRDefault="003C2AFF">
      <w:pPr>
        <w:spacing w:line="240" w:lineRule="auto"/>
        <w:jc w:val="both"/>
        <w:rPr>
          <w:rFonts w:ascii="Times New Roman" w:eastAsia="Times New Roman" w:hAnsi="Times New Roman" w:cs="Times New Roman"/>
        </w:rPr>
      </w:pPr>
    </w:p>
    <w:p w:rsidR="003C2AFF" w:rsidRDefault="001C6E60">
      <w:pPr>
        <w:spacing w:line="240" w:lineRule="auto"/>
        <w:jc w:val="both"/>
      </w:pPr>
      <w:r>
        <w:rPr>
          <w:rFonts w:ascii="Times New Roman" w:eastAsia="Times New Roman" w:hAnsi="Times New Roman" w:cs="Times New Roman"/>
        </w:rPr>
        <w:t xml:space="preserve">     I am most </w:t>
      </w:r>
      <w:r>
        <w:rPr>
          <w:rFonts w:ascii="Times New Roman" w:eastAsia="Times New Roman" w:hAnsi="Times New Roman" w:cs="Times New Roman"/>
        </w:rPr>
        <w:t xml:space="preserve">excited by the opportunity to continue my research career at Cornell because of: 1) ongoing research in </w:t>
      </w:r>
      <w:del w:id="36" w:author="paola barbara" w:date="2016-12-11T15:17:00Z">
        <w:r w:rsidDel="001C6E60">
          <w:rPr>
            <w:rFonts w:ascii="Times New Roman" w:eastAsia="Times New Roman" w:hAnsi="Times New Roman" w:cs="Times New Roman"/>
          </w:rPr>
          <w:delText>graphene microelectronics</w:delText>
        </w:r>
      </w:del>
      <w:proofErr w:type="spellStart"/>
      <w:ins w:id="37" w:author="paola barbara" w:date="2016-12-11T15:17:00Z">
        <w:r>
          <w:rPr>
            <w:rFonts w:ascii="Times New Roman" w:eastAsia="Times New Roman" w:hAnsi="Times New Roman" w:cs="Times New Roman"/>
          </w:rPr>
          <w:t>nanoelectronics</w:t>
        </w:r>
      </w:ins>
      <w:proofErr w:type="spellEnd"/>
      <w:r>
        <w:rPr>
          <w:rFonts w:ascii="Times New Roman" w:eastAsia="Times New Roman" w:hAnsi="Times New Roman" w:cs="Times New Roman"/>
        </w:rPr>
        <w:t xml:space="preserve"> by Professor Paul </w:t>
      </w:r>
      <w:proofErr w:type="spellStart"/>
      <w:r>
        <w:rPr>
          <w:rFonts w:ascii="Times New Roman" w:eastAsia="Times New Roman" w:hAnsi="Times New Roman" w:cs="Times New Roman"/>
        </w:rPr>
        <w:t>McEuen</w:t>
      </w:r>
      <w:proofErr w:type="spellEnd"/>
      <w:r>
        <w:rPr>
          <w:rFonts w:ascii="Times New Roman" w:eastAsia="Times New Roman" w:hAnsi="Times New Roman" w:cs="Times New Roman"/>
        </w:rPr>
        <w:t xml:space="preserve"> and 2) related engineering research by Professor </w:t>
      </w:r>
      <w:proofErr w:type="spellStart"/>
      <w:r>
        <w:rPr>
          <w:rFonts w:ascii="Times New Roman" w:eastAsia="Times New Roman" w:hAnsi="Times New Roman" w:cs="Times New Roman"/>
        </w:rPr>
        <w:t>Fahran</w:t>
      </w:r>
      <w:proofErr w:type="spellEnd"/>
      <w:r>
        <w:rPr>
          <w:rFonts w:ascii="Times New Roman" w:eastAsia="Times New Roman" w:hAnsi="Times New Roman" w:cs="Times New Roman"/>
        </w:rPr>
        <w:t xml:space="preserve"> Rana. </w:t>
      </w:r>
      <w:del w:id="38" w:author="paola barbara" w:date="2016-12-11T15:18:00Z">
        <w:r w:rsidDel="001C6E60">
          <w:rPr>
            <w:rFonts w:ascii="Times New Roman" w:eastAsia="Times New Roman" w:hAnsi="Times New Roman" w:cs="Times New Roman"/>
          </w:rPr>
          <w:delText>Professor McEuen’s group has recently p</w:delText>
        </w:r>
        <w:r w:rsidDel="001C6E60">
          <w:rPr>
            <w:rFonts w:ascii="Times New Roman" w:eastAsia="Times New Roman" w:hAnsi="Times New Roman" w:cs="Times New Roman"/>
          </w:rPr>
          <w:delText>ublished a very interesting study of graphene plasmon modes that is exceptionally relevant to my research in graphene plasmonic terahertz detectors. I would cherish the opportunity to apply my undergraduate experience to research ventures in his lab. Furth</w:delText>
        </w:r>
        <w:r w:rsidDel="001C6E60">
          <w:rPr>
            <w:rFonts w:ascii="Times New Roman" w:eastAsia="Times New Roman" w:hAnsi="Times New Roman" w:cs="Times New Roman"/>
          </w:rPr>
          <w:delText>ermore, Professor Rana publishes prolifically on atomically thin materials and microscale electronics. His group’s work has provided much of the basis for my research in graphene optoelectronics, and we rely on his publications for many of my lab's other p</w:delText>
        </w:r>
        <w:r w:rsidDel="001C6E60">
          <w:rPr>
            <w:rFonts w:ascii="Times New Roman" w:eastAsia="Times New Roman" w:hAnsi="Times New Roman" w:cs="Times New Roman"/>
          </w:rPr>
          <w:delText xml:space="preserve">rojects relating to two-dimensional materials. I would welcome the opportunity to be a physics student who also collaborates with Professor Rana’s engineering work. </w:delText>
        </w:r>
      </w:del>
      <w:r>
        <w:rPr>
          <w:rFonts w:ascii="Times New Roman" w:eastAsia="Times New Roman" w:hAnsi="Times New Roman" w:cs="Times New Roman"/>
        </w:rPr>
        <w:t xml:space="preserve">The close relationship between Cornell's engineering and physics departments, such as that </w:t>
      </w:r>
      <w:r>
        <w:rPr>
          <w:rFonts w:ascii="Times New Roman" w:eastAsia="Times New Roman" w:hAnsi="Times New Roman" w:cs="Times New Roman"/>
        </w:rPr>
        <w:t xml:space="preserve">which encourages the close the collaboration between Professor </w:t>
      </w:r>
      <w:proofErr w:type="spellStart"/>
      <w:r>
        <w:rPr>
          <w:rFonts w:ascii="Times New Roman" w:eastAsia="Times New Roman" w:hAnsi="Times New Roman" w:cs="Times New Roman"/>
        </w:rPr>
        <w:t>McEuen</w:t>
      </w:r>
      <w:proofErr w:type="spellEnd"/>
      <w:r>
        <w:rPr>
          <w:rFonts w:ascii="Times New Roman" w:eastAsia="Times New Roman" w:hAnsi="Times New Roman" w:cs="Times New Roman"/>
        </w:rPr>
        <w:t xml:space="preserve"> and Professor Rana, makes Cornell even more appealing to me as a productive research environment in which to pursue my Ph.D.</w:t>
      </w:r>
    </w:p>
    <w:p w:rsidR="003C2AFF" w:rsidRDefault="003C2AFF">
      <w:pPr>
        <w:spacing w:line="240" w:lineRule="auto"/>
        <w:jc w:val="both"/>
        <w:rPr>
          <w:rFonts w:ascii="Times New Roman" w:eastAsia="Times New Roman" w:hAnsi="Times New Roman" w:cs="Times New Roman"/>
        </w:rPr>
      </w:pPr>
    </w:p>
    <w:p w:rsidR="003C2AFF" w:rsidRDefault="001C6E60">
      <w:pPr>
        <w:spacing w:line="240" w:lineRule="auto"/>
        <w:jc w:val="both"/>
      </w:pPr>
      <w:r>
        <w:rPr>
          <w:rFonts w:ascii="Times New Roman" w:eastAsia="Times New Roman" w:hAnsi="Times New Roman" w:cs="Times New Roman"/>
        </w:rPr>
        <w:t xml:space="preserve">     With a Ph.D. from Cornell, and the mentorship of its ex</w:t>
      </w:r>
      <w:r>
        <w:rPr>
          <w:rFonts w:ascii="Times New Roman" w:eastAsia="Times New Roman" w:hAnsi="Times New Roman" w:cs="Times New Roman"/>
        </w:rPr>
        <w:t>pert scientists, I envision that I will earn the experience necessary to make contributions to both the physics and engineering communities, and make breakthroughs that work to turn today’</w:t>
      </w:r>
      <w:bookmarkStart w:id="39" w:name="_GoBack"/>
      <w:bookmarkEnd w:id="39"/>
      <w:r>
        <w:rPr>
          <w:rFonts w:ascii="Times New Roman" w:eastAsia="Times New Roman" w:hAnsi="Times New Roman" w:cs="Times New Roman"/>
        </w:rPr>
        <w:t>s science fiction into reality.</w:t>
      </w:r>
    </w:p>
    <w:sectPr w:rsidR="003C2AF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2D7A32"/>
    <w:multiLevelType w:val="multilevel"/>
    <w:tmpl w:val="327E73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A026B3E"/>
    <w:multiLevelType w:val="multilevel"/>
    <w:tmpl w:val="E23CBD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ola barbara">
    <w15:presenceInfo w15:providerId="Windows Live" w15:userId="26304d1ce75e4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compat>
    <w:compatSetting w:name="compatibilityMode" w:uri="http://schemas.microsoft.com/office/word" w:val="14"/>
  </w:compat>
  <w:rsids>
    <w:rsidRoot w:val="003C2AFF"/>
    <w:rsid w:val="001C6E60"/>
    <w:rsid w:val="003C2AF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647B5E-9BAB-439F-A6C3-0A7E1BD3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pPr>
  </w:style>
  <w:style w:type="paragraph" w:styleId="Heading1">
    <w:name w:val="heading 1"/>
    <w:basedOn w:val="LO-normal"/>
    <w:next w:val="Normal"/>
    <w:qFormat/>
    <w:pPr>
      <w:keepLines/>
      <w:spacing w:before="400" w:after="120" w:line="240" w:lineRule="auto"/>
      <w:contextualSpacing/>
      <w:outlineLvl w:val="0"/>
    </w:pPr>
    <w:rPr>
      <w:sz w:val="40"/>
      <w:szCs w:val="40"/>
    </w:rPr>
  </w:style>
  <w:style w:type="paragraph" w:styleId="Heading2">
    <w:name w:val="heading 2"/>
    <w:basedOn w:val="LO-normal"/>
    <w:next w:val="Normal"/>
    <w:qFormat/>
    <w:pPr>
      <w:keepLines/>
      <w:spacing w:before="360" w:after="120" w:line="240" w:lineRule="auto"/>
      <w:contextualSpacing/>
      <w:outlineLvl w:val="1"/>
    </w:pPr>
    <w:rPr>
      <w:sz w:val="32"/>
      <w:szCs w:val="32"/>
    </w:rPr>
  </w:style>
  <w:style w:type="paragraph" w:styleId="Heading3">
    <w:name w:val="heading 3"/>
    <w:basedOn w:val="LO-normal"/>
    <w:next w:val="Normal"/>
    <w:qFormat/>
    <w:pPr>
      <w:keepLines/>
      <w:spacing w:before="320" w:after="80" w:line="240" w:lineRule="auto"/>
      <w:contextualSpacing/>
      <w:outlineLvl w:val="2"/>
    </w:pPr>
    <w:rPr>
      <w:color w:val="434343"/>
      <w:sz w:val="28"/>
      <w:szCs w:val="28"/>
    </w:rPr>
  </w:style>
  <w:style w:type="paragraph" w:styleId="Heading4">
    <w:name w:val="heading 4"/>
    <w:basedOn w:val="LO-normal"/>
    <w:next w:val="Normal"/>
    <w:qFormat/>
    <w:pPr>
      <w:keepLines/>
      <w:spacing w:before="280" w:after="80" w:line="240" w:lineRule="auto"/>
      <w:contextualSpacing/>
      <w:outlineLvl w:val="3"/>
    </w:pPr>
    <w:rPr>
      <w:color w:val="666666"/>
      <w:sz w:val="24"/>
      <w:szCs w:val="24"/>
    </w:rPr>
  </w:style>
  <w:style w:type="paragraph" w:styleId="Heading5">
    <w:name w:val="heading 5"/>
    <w:basedOn w:val="LO-normal"/>
    <w:next w:val="Normal"/>
    <w:qFormat/>
    <w:pPr>
      <w:keepLines/>
      <w:spacing w:before="240" w:after="80" w:line="240" w:lineRule="auto"/>
      <w:contextualSpacing/>
      <w:outlineLvl w:val="4"/>
    </w:pPr>
    <w:rPr>
      <w:color w:val="666666"/>
    </w:rPr>
  </w:style>
  <w:style w:type="paragraph" w:styleId="Heading6">
    <w:name w:val="heading 6"/>
    <w:basedOn w:val="LO-normal"/>
    <w:next w:val="Normal"/>
    <w:qFormat/>
    <w:pPr>
      <w:keepLines/>
      <w:spacing w:before="240" w:after="80" w:line="240" w:lineRule="auto"/>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eastAsia="Arial" w:hAnsi="Times New Roman" w:cs="Arial"/>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pPr>
  </w:style>
  <w:style w:type="paragraph" w:styleId="Title">
    <w:name w:val="Title"/>
    <w:basedOn w:val="LO-normal"/>
    <w:next w:val="Normal"/>
    <w:qFormat/>
    <w:pPr>
      <w:keepLines/>
      <w:spacing w:after="60" w:line="240" w:lineRule="auto"/>
      <w:contextualSpacing/>
    </w:pPr>
    <w:rPr>
      <w:sz w:val="52"/>
      <w:szCs w:val="52"/>
    </w:rPr>
  </w:style>
  <w:style w:type="paragraph" w:styleId="Subtitle">
    <w:name w:val="Subtitle"/>
    <w:basedOn w:val="LO-normal"/>
    <w:next w:val="Normal"/>
    <w:qFormat/>
    <w:pPr>
      <w:keepLines/>
      <w:spacing w:after="320" w:line="240" w:lineRule="auto"/>
      <w:contextualSpacing/>
    </w:pPr>
    <w:rPr>
      <w:color w:val="666666"/>
      <w:sz w:val="30"/>
      <w:szCs w:val="30"/>
    </w:rPr>
  </w:style>
  <w:style w:type="paragraph" w:styleId="BalloonText">
    <w:name w:val="Balloon Text"/>
    <w:basedOn w:val="Normal"/>
    <w:link w:val="BalloonTextChar"/>
    <w:uiPriority w:val="99"/>
    <w:semiHidden/>
    <w:unhideWhenUsed/>
    <w:rsid w:val="001C6E60"/>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C6E60"/>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barbara</dc:creator>
  <cp:lastModifiedBy>paola barbara</cp:lastModifiedBy>
  <cp:revision>2</cp:revision>
  <dcterms:created xsi:type="dcterms:W3CDTF">2016-12-11T20:19:00Z</dcterms:created>
  <dcterms:modified xsi:type="dcterms:W3CDTF">2016-12-11T20:19:00Z</dcterms:modified>
  <dc:language>en-US</dc:language>
</cp:coreProperties>
</file>